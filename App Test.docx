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27E4" w:rsidRDefault="005827E4" w:rsidP="005827E4">
      <w:pPr>
        <w:pStyle w:val="Titel"/>
      </w:pPr>
      <w:r>
        <w:t>Teknisk samarbejdsprøve</w:t>
      </w:r>
    </w:p>
    <w:p w:rsidR="005827E4" w:rsidDel="005E0421" w:rsidRDefault="005827E4" w:rsidP="003117BF">
      <w:pPr>
        <w:pStyle w:val="Overskrift2"/>
        <w:numPr>
          <w:ilvl w:val="0"/>
          <w:numId w:val="0"/>
        </w:numPr>
        <w:ind w:left="576" w:hanging="576"/>
        <w:rPr>
          <w:del w:id="0" w:author="Stig Jørgensen" w:date="2019-01-20T21:19:00Z"/>
          <w:sz w:val="32"/>
        </w:rPr>
      </w:pPr>
      <w:del w:id="1" w:author="Stig Jørgensen" w:date="2019-01-20T21:19:00Z">
        <w:r w:rsidRPr="005827E4" w:rsidDel="005E0421">
          <w:rPr>
            <w:sz w:val="32"/>
          </w:rPr>
          <w:delText>Opgave 1</w:delText>
        </w:r>
      </w:del>
    </w:p>
    <w:p w:rsidR="00DF318A" w:rsidDel="005E0421" w:rsidRDefault="00DF318A" w:rsidP="003117BF">
      <w:pPr>
        <w:jc w:val="left"/>
        <w:rPr>
          <w:del w:id="2" w:author="Stig Jørgensen" w:date="2019-01-20T21:19:00Z"/>
        </w:rPr>
      </w:pPr>
      <w:del w:id="3" w:author="Stig Jørgensen" w:date="2019-01-20T21:19:00Z">
        <w:r w:rsidDel="005E0421">
          <w:delText xml:space="preserve">Du skal lave en Xamarin app, hvor der skal være </w:delText>
        </w:r>
        <w:r w:rsidR="003117BF" w:rsidDel="005E0421">
          <w:delText>mulighed for at logge ind</w:delText>
        </w:r>
        <w:r w:rsidDel="005E0421">
          <w:delText>. For at kunne logge ind skal man udfylde følgende informationer.</w:delText>
        </w:r>
      </w:del>
    </w:p>
    <w:p w:rsidR="00DF318A" w:rsidDel="005E0421" w:rsidRDefault="00DF318A" w:rsidP="003117BF">
      <w:pPr>
        <w:pStyle w:val="Listeafsnit"/>
        <w:numPr>
          <w:ilvl w:val="0"/>
          <w:numId w:val="10"/>
        </w:numPr>
        <w:jc w:val="left"/>
        <w:rPr>
          <w:del w:id="4" w:author="Stig Jørgensen" w:date="2019-01-20T21:19:00Z"/>
        </w:rPr>
      </w:pPr>
      <w:del w:id="5" w:author="Stig Jørgensen" w:date="2019-01-20T21:19:00Z">
        <w:r w:rsidDel="005E0421">
          <w:delText>Brugernavn</w:delText>
        </w:r>
      </w:del>
    </w:p>
    <w:p w:rsidR="00DF318A" w:rsidDel="005E0421" w:rsidRDefault="00DF318A" w:rsidP="003117BF">
      <w:pPr>
        <w:pStyle w:val="Listeafsnit"/>
        <w:numPr>
          <w:ilvl w:val="0"/>
          <w:numId w:val="10"/>
        </w:numPr>
        <w:jc w:val="left"/>
        <w:rPr>
          <w:del w:id="6" w:author="Stig Jørgensen" w:date="2019-01-20T21:19:00Z"/>
        </w:rPr>
      </w:pPr>
      <w:del w:id="7" w:author="Stig Jørgensen" w:date="2019-01-20T21:19:00Z">
        <w:r w:rsidDel="005E0421">
          <w:delText>Adgangskode</w:delText>
        </w:r>
      </w:del>
    </w:p>
    <w:p w:rsidR="00DF318A" w:rsidDel="005E0421" w:rsidRDefault="003117BF" w:rsidP="003117BF">
      <w:pPr>
        <w:pStyle w:val="Listeafsnit"/>
        <w:numPr>
          <w:ilvl w:val="0"/>
          <w:numId w:val="10"/>
        </w:numPr>
        <w:jc w:val="left"/>
        <w:rPr>
          <w:del w:id="8" w:author="Stig Jørgensen" w:date="2019-01-20T21:19:00Z"/>
        </w:rPr>
      </w:pPr>
      <w:del w:id="9" w:author="Stig Jørgensen" w:date="2019-01-20T21:19:00Z">
        <w:r w:rsidDel="005E0421">
          <w:delText>Sitenavn</w:delText>
        </w:r>
      </w:del>
    </w:p>
    <w:p w:rsidR="005827E4" w:rsidDel="005E0421" w:rsidRDefault="003117BF" w:rsidP="003117BF">
      <w:pPr>
        <w:jc w:val="left"/>
        <w:rPr>
          <w:ins w:id="10" w:author="Karsten Mandrup" w:date="2019-01-17T11:59:00Z"/>
          <w:del w:id="11" w:author="Stig Jørgensen" w:date="2019-01-20T21:19:00Z"/>
        </w:rPr>
      </w:pPr>
      <w:del w:id="12" w:author="Stig Jørgensen" w:date="2019-01-20T21:19:00Z">
        <w:r w:rsidDel="005E0421">
          <w:delText>Hvis loginet er forkert, skal man have dette at vide og få præsenteret en mulighed for at få tilsendt en ny adgangskode.</w:delText>
        </w:r>
        <w:r w:rsidDel="005E0421">
          <w:br/>
          <w:delText>Hvis loginet er korrekt, vil man derimod blive præsenteret for skærmbilledet i Opgave 2.</w:delText>
        </w:r>
      </w:del>
    </w:p>
    <w:p w:rsidR="00AA0607" w:rsidDel="005E0421" w:rsidRDefault="00AA0607" w:rsidP="003117BF">
      <w:pPr>
        <w:jc w:val="left"/>
        <w:rPr>
          <w:del w:id="13" w:author="Stig Jørgensen" w:date="2019-01-20T21:19:00Z"/>
          <w:rFonts w:ascii="Calibri" w:eastAsia="Times New Roman" w:hAnsi="Calibri" w:cs="Calibri"/>
        </w:rPr>
      </w:pPr>
      <w:ins w:id="14" w:author="Karsten Mandrup" w:date="2019-01-17T11:59:00Z">
        <w:del w:id="15" w:author="Stig Jørgensen" w:date="2019-01-20T21:19:00Z">
          <w:r w:rsidDel="005E0421">
            <w:delText>Data lag</w:delText>
          </w:r>
        </w:del>
      </w:ins>
      <w:ins w:id="16" w:author="Karsten Mandrup" w:date="2019-01-17T12:28:00Z">
        <w:del w:id="17" w:author="Stig Jørgensen" w:date="2019-01-20T21:19:00Z">
          <w:r w:rsidR="00F74C14" w:rsidDel="005E0421">
            <w:delText xml:space="preserve"> her</w:delText>
          </w:r>
        </w:del>
      </w:ins>
      <w:ins w:id="18" w:author="Karsten Mandrup" w:date="2019-01-17T11:59:00Z">
        <w:del w:id="19" w:author="Stig Jørgensen" w:date="2019-01-20T21:19:00Z">
          <w:r w:rsidDel="005E0421">
            <w:delText xml:space="preserve"> er ikke relevant – hardcode.</w:delText>
          </w:r>
        </w:del>
      </w:ins>
    </w:p>
    <w:p w:rsidR="005827E4" w:rsidRPr="005827E4" w:rsidRDefault="005827E4" w:rsidP="003117BF">
      <w:pPr>
        <w:jc w:val="left"/>
        <w:rPr>
          <w:rStyle w:val="Overskrift2Tegn"/>
          <w:sz w:val="32"/>
        </w:rPr>
      </w:pPr>
      <w:r w:rsidRPr="005827E4">
        <w:rPr>
          <w:rStyle w:val="Overskrift2Tegn"/>
          <w:sz w:val="32"/>
        </w:rPr>
        <w:t xml:space="preserve">Opgave </w:t>
      </w:r>
      <w:ins w:id="20" w:author="Stig Jørgensen" w:date="2019-01-20T21:19:00Z">
        <w:r w:rsidR="005E0421">
          <w:rPr>
            <w:rStyle w:val="Overskrift2Tegn"/>
            <w:sz w:val="32"/>
          </w:rPr>
          <w:t>1</w:t>
        </w:r>
      </w:ins>
      <w:del w:id="21" w:author="Stig Jørgensen" w:date="2019-01-20T21:19:00Z">
        <w:r w:rsidRPr="005827E4" w:rsidDel="005E0421">
          <w:rPr>
            <w:rStyle w:val="Overskrift2Tegn"/>
            <w:sz w:val="32"/>
          </w:rPr>
          <w:delText>2</w:delText>
        </w:r>
      </w:del>
    </w:p>
    <w:p w:rsidR="003117BF" w:rsidRDefault="003117BF" w:rsidP="003117BF">
      <w:pPr>
        <w:jc w:val="left"/>
      </w:pPr>
      <w:r>
        <w:t xml:space="preserve">I </w:t>
      </w:r>
      <w:proofErr w:type="spellStart"/>
      <w:r>
        <w:t>app’en</w:t>
      </w:r>
      <w:proofErr w:type="spellEnd"/>
      <w:r>
        <w:t xml:space="preserve"> skal </w:t>
      </w:r>
      <w:ins w:id="22" w:author="Karsten Mandrup" w:date="2019-01-17T11:59:00Z">
        <w:r w:rsidR="00AA0607">
          <w:t xml:space="preserve">du forestille dig en </w:t>
        </w:r>
      </w:ins>
      <w:ins w:id="23" w:author="Karsten Mandrup" w:date="2019-01-17T12:00:00Z">
        <w:r w:rsidR="00AA0607">
          <w:t>”</w:t>
        </w:r>
      </w:ins>
      <w:ins w:id="24" w:author="Karsten Mandrup" w:date="2019-01-17T11:59:00Z">
        <w:r w:rsidR="00AA0607">
          <w:t>opgave”</w:t>
        </w:r>
      </w:ins>
      <w:ins w:id="25" w:author="Karsten Mandrup" w:date="2019-01-17T12:00:00Z">
        <w:r w:rsidR="00AA0607">
          <w:t xml:space="preserve"> hvor det skal</w:t>
        </w:r>
      </w:ins>
      <w:ins w:id="26" w:author="Karsten Mandrup" w:date="2019-01-17T11:59:00Z">
        <w:r w:rsidR="00AA0607">
          <w:t xml:space="preserve"> </w:t>
        </w:r>
      </w:ins>
      <w:del w:id="27" w:author="Karsten Mandrup" w:date="2019-01-17T12:00:00Z">
        <w:r w:rsidDel="00AA0607">
          <w:delText xml:space="preserve">der desuden </w:delText>
        </w:r>
      </w:del>
      <w:r>
        <w:t>være mulig</w:t>
      </w:r>
      <w:ins w:id="28" w:author="Karsten Mandrup" w:date="2019-01-17T12:00:00Z">
        <w:r w:rsidR="00AA0607">
          <w:t>t</w:t>
        </w:r>
      </w:ins>
      <w:del w:id="29" w:author="Karsten Mandrup" w:date="2019-01-17T12:00:00Z">
        <w:r w:rsidDel="00AA0607">
          <w:delText>hed for</w:delText>
        </w:r>
      </w:del>
      <w:r>
        <w:t xml:space="preserve"> at tilføje materialer</w:t>
      </w:r>
      <w:ins w:id="30" w:author="Karsten Mandrup" w:date="2019-01-17T12:00:00Z">
        <w:r w:rsidR="00AA0607">
          <w:t xml:space="preserve"> (Items)</w:t>
        </w:r>
      </w:ins>
      <w:r>
        <w:t xml:space="preserve">. Når man kommer ind på denne visning præsenteres de senest anvendte eller oftest anvendte </w:t>
      </w:r>
      <w:del w:id="31" w:author="Karsten Mandrup" w:date="2019-01-17T12:25:00Z">
        <w:r w:rsidDel="00F74C14">
          <w:delText>materialer</w:delText>
        </w:r>
      </w:del>
      <w:ins w:id="32" w:author="Karsten Mandrup" w:date="2019-01-17T12:25:00Z">
        <w:r w:rsidR="00F74C14">
          <w:t>items</w:t>
        </w:r>
      </w:ins>
      <w:r>
        <w:t xml:space="preserve">, desuden skal det være muligt for at søge efter andre </w:t>
      </w:r>
      <w:del w:id="33" w:author="Karsten Mandrup" w:date="2019-01-17T12:00:00Z">
        <w:r w:rsidDel="00AA0607">
          <w:delText>varer</w:delText>
        </w:r>
      </w:del>
      <w:ins w:id="34" w:author="Karsten Mandrup" w:date="2019-01-17T12:25:00Z">
        <w:r w:rsidR="00F74C14">
          <w:t>items</w:t>
        </w:r>
      </w:ins>
      <w:r>
        <w:t>.</w:t>
      </w:r>
    </w:p>
    <w:p w:rsidR="005827E4" w:rsidRDefault="003117BF" w:rsidP="003117BF">
      <w:pPr>
        <w:jc w:val="left"/>
      </w:pPr>
      <w:r>
        <w:t xml:space="preserve">Kom gerne med forslag til, hvordan man kan anvende kameraet til at lave en nem </w:t>
      </w:r>
      <w:del w:id="35" w:author="Karsten Mandrup" w:date="2019-01-17T12:25:00Z">
        <w:r w:rsidDel="001566AD">
          <w:delText>vareregistrering</w:delText>
        </w:r>
      </w:del>
      <w:ins w:id="36" w:author="Karsten Mandrup" w:date="2019-01-17T12:25:00Z">
        <w:r w:rsidR="00F74C14">
          <w:t>item-</w:t>
        </w:r>
      </w:ins>
      <w:ins w:id="37" w:author="Karsten Mandrup" w:date="2019-01-17T12:28:00Z">
        <w:r w:rsidR="00F74C14">
          <w:t>r</w:t>
        </w:r>
      </w:ins>
      <w:ins w:id="38" w:author="Karsten Mandrup" w:date="2019-01-17T12:25:00Z">
        <w:r w:rsidR="001566AD">
          <w:t>egistrering</w:t>
        </w:r>
      </w:ins>
      <w:r>
        <w:t>.</w:t>
      </w:r>
      <w:r>
        <w:br/>
        <w:t xml:space="preserve">Samtidig </w:t>
      </w:r>
      <w:r w:rsidR="00162F81">
        <w:t>kan der</w:t>
      </w:r>
      <w:r>
        <w:t xml:space="preserve"> overveje</w:t>
      </w:r>
      <w:r w:rsidR="00162F81">
        <w:t>s</w:t>
      </w:r>
      <w:r>
        <w:t xml:space="preserve">, hvordan visningen af </w:t>
      </w:r>
      <w:del w:id="39" w:author="Karsten Mandrup" w:date="2019-01-17T12:25:00Z">
        <w:r w:rsidDel="00F74C14">
          <w:delText>en</w:delText>
        </w:r>
      </w:del>
      <w:ins w:id="40" w:author="Karsten Mandrup" w:date="2019-01-17T12:26:00Z">
        <w:r w:rsidR="00F74C14">
          <w:t>et</w:t>
        </w:r>
      </w:ins>
      <w:ins w:id="41" w:author="Stig Jørgensen" w:date="2019-01-20T21:20:00Z">
        <w:r w:rsidR="005E0421">
          <w:t xml:space="preserve"> </w:t>
        </w:r>
      </w:ins>
      <w:del w:id="42" w:author="Karsten Mandrup" w:date="2019-01-17T12:25:00Z">
        <w:r w:rsidDel="00F74C14">
          <w:delText xml:space="preserve"> vare</w:delText>
        </w:r>
      </w:del>
      <w:ins w:id="43" w:author="Karsten Mandrup" w:date="2019-01-17T12:26:00Z">
        <w:r w:rsidR="00F74C14">
          <w:t>item</w:t>
        </w:r>
      </w:ins>
      <w:ins w:id="44" w:author="Karsten Mandrup" w:date="2019-01-17T12:28:00Z">
        <w:r w:rsidR="00F74C14">
          <w:t>s</w:t>
        </w:r>
      </w:ins>
      <w:r>
        <w:t xml:space="preserve"> kan være, når man tilføjer de</w:t>
      </w:r>
      <w:del w:id="45" w:author="Karsten Mandrup" w:date="2019-01-17T12:25:00Z">
        <w:r w:rsidDel="00F74C14">
          <w:delText>n</w:delText>
        </w:r>
      </w:del>
      <w:ins w:id="46" w:author="Karsten Mandrup" w:date="2019-01-17T12:25:00Z">
        <w:r w:rsidR="00F74C14">
          <w:t>t</w:t>
        </w:r>
      </w:ins>
      <w:r>
        <w:t xml:space="preserve"> samme </w:t>
      </w:r>
      <w:del w:id="47" w:author="Karsten Mandrup" w:date="2019-01-17T12:26:00Z">
        <w:r w:rsidDel="00F74C14">
          <w:delText xml:space="preserve">vare </w:delText>
        </w:r>
      </w:del>
      <w:ins w:id="48" w:author="Karsten Mandrup" w:date="2019-01-17T12:26:00Z">
        <w:r w:rsidR="00F74C14">
          <w:t xml:space="preserve">item </w:t>
        </w:r>
      </w:ins>
      <w:r>
        <w:t>fra flere forskellige grossister.</w:t>
      </w:r>
    </w:p>
    <w:p w:rsidR="005827E4" w:rsidRPr="005827E4" w:rsidRDefault="005827E4" w:rsidP="003117BF">
      <w:pPr>
        <w:pStyle w:val="Overskrift2"/>
        <w:numPr>
          <w:ilvl w:val="0"/>
          <w:numId w:val="0"/>
        </w:numPr>
        <w:ind w:left="576" w:hanging="576"/>
        <w:rPr>
          <w:sz w:val="32"/>
        </w:rPr>
      </w:pPr>
      <w:r w:rsidRPr="005827E4">
        <w:rPr>
          <w:sz w:val="32"/>
        </w:rPr>
        <w:t xml:space="preserve">Opgave </w:t>
      </w:r>
      <w:ins w:id="49" w:author="Stig Jørgensen" w:date="2019-01-20T21:19:00Z">
        <w:r w:rsidR="005E0421">
          <w:rPr>
            <w:sz w:val="32"/>
          </w:rPr>
          <w:t>2</w:t>
        </w:r>
      </w:ins>
      <w:del w:id="50" w:author="Stig Jørgensen" w:date="2019-01-20T21:19:00Z">
        <w:r w:rsidRPr="005827E4" w:rsidDel="005E0421">
          <w:rPr>
            <w:sz w:val="32"/>
          </w:rPr>
          <w:delText>3</w:delText>
        </w:r>
      </w:del>
    </w:p>
    <w:p w:rsidR="005827E4" w:rsidRDefault="00162F81" w:rsidP="003117BF">
      <w:pPr>
        <w:jc w:val="left"/>
        <w:rPr>
          <w:ins w:id="51" w:author="Stig Jørgensen" w:date="2019-01-20T21:24:00Z"/>
        </w:rPr>
      </w:pPr>
      <w:r>
        <w:t xml:space="preserve">Der skal derudover være mulighed for at se hvilke </w:t>
      </w:r>
      <w:del w:id="52" w:author="Stig Jørgensen" w:date="2019-01-20T21:20:00Z">
        <w:r w:rsidDel="005E0421">
          <w:delText>materialer</w:delText>
        </w:r>
      </w:del>
      <w:ins w:id="53" w:author="Karsten Mandrup" w:date="2019-01-17T12:28:00Z">
        <w:del w:id="54" w:author="Stig Jørgensen" w:date="2019-01-20T21:20:00Z">
          <w:r w:rsidR="00F74C14" w:rsidDel="005E0421">
            <w:delText xml:space="preserve"> </w:delText>
          </w:r>
        </w:del>
        <w:r w:rsidR="00F74C14">
          <w:t>(Items)</w:t>
        </w:r>
      </w:ins>
      <w:r>
        <w:t>, der tidligere er blevet tilføjet.</w:t>
      </w:r>
      <w:r>
        <w:br/>
      </w:r>
      <w:r w:rsidR="003117BF">
        <w:t>Lav eventuelt mulighed for at gruppere efter forskellige kriterier såsom dato, grossist mm.</w:t>
      </w:r>
      <w:r w:rsidR="0084606A">
        <w:t xml:space="preserve"> </w:t>
      </w:r>
    </w:p>
    <w:p w:rsidR="005E0421" w:rsidRDefault="005E0421" w:rsidP="003117BF">
      <w:pPr>
        <w:jc w:val="left"/>
      </w:pPr>
    </w:p>
    <w:p w:rsidR="008E62D9" w:rsidDel="00AA0607" w:rsidRDefault="008E62D9" w:rsidP="003117BF">
      <w:pPr>
        <w:jc w:val="left"/>
        <w:rPr>
          <w:del w:id="55" w:author="Karsten Mandrup" w:date="2019-01-17T11:59:00Z"/>
        </w:rPr>
      </w:pPr>
    </w:p>
    <w:p w:rsidR="00162F81" w:rsidRDefault="003117BF" w:rsidP="003117BF">
      <w:pPr>
        <w:jc w:val="left"/>
      </w:pPr>
      <w:r>
        <w:t xml:space="preserve">Du får stillet en datamodel til rådighed i form af </w:t>
      </w:r>
      <w:proofErr w:type="spellStart"/>
      <w:r>
        <w:t>json</w:t>
      </w:r>
      <w:proofErr w:type="spellEnd"/>
      <w:r>
        <w:t>-filer, som du kan basere din app på.</w:t>
      </w:r>
      <w:ins w:id="56" w:author="Stig Jørgensen" w:date="2019-01-20T21:32:00Z">
        <w:r w:rsidR="00A12135">
          <w:t xml:space="preserve"> </w:t>
        </w:r>
      </w:ins>
    </w:p>
    <w:p w:rsidR="005827E4" w:rsidRPr="00162F81" w:rsidRDefault="00162F81" w:rsidP="003117BF">
      <w:pPr>
        <w:jc w:val="left"/>
      </w:pPr>
      <w:r>
        <w:br/>
      </w:r>
      <w:r w:rsidR="005827E4">
        <w:rPr>
          <w:b/>
        </w:rPr>
        <w:t>D</w:t>
      </w:r>
      <w:r w:rsidR="005827E4" w:rsidRPr="004C01F5">
        <w:rPr>
          <w:b/>
        </w:rPr>
        <w:t>elopgaverne her består i:</w:t>
      </w:r>
    </w:p>
    <w:p w:rsidR="00162F81" w:rsidRDefault="005827E4" w:rsidP="003117BF">
      <w:pPr>
        <w:jc w:val="left"/>
      </w:pPr>
      <w:r w:rsidRPr="004C01F5">
        <w:t xml:space="preserve">Lav en </w:t>
      </w:r>
      <w:proofErr w:type="spellStart"/>
      <w:r w:rsidR="004C0840">
        <w:t>Xamarin</w:t>
      </w:r>
      <w:proofErr w:type="spellEnd"/>
      <w:r w:rsidR="004C0840">
        <w:t xml:space="preserve"> APP</w:t>
      </w:r>
      <w:ins w:id="57" w:author="Stig Jørgensen" w:date="2019-01-20T21:19:00Z">
        <w:r w:rsidR="005E0421">
          <w:t xml:space="preserve"> til enten iOS eller </w:t>
        </w:r>
        <w:proofErr w:type="spellStart"/>
        <w:r w:rsidR="005E0421">
          <w:t>Andriod</w:t>
        </w:r>
      </w:ins>
      <w:proofErr w:type="spellEnd"/>
      <w:r w:rsidR="004C0840">
        <w:t>, hvor du kan fremvise din løsning til Opgave 1</w:t>
      </w:r>
      <w:ins w:id="58" w:author="Stig Jørgensen" w:date="2019-01-20T21:19:00Z">
        <w:r w:rsidR="005E0421">
          <w:t xml:space="preserve"> og </w:t>
        </w:r>
      </w:ins>
      <w:del w:id="59" w:author="Stig Jørgensen" w:date="2019-01-20T21:19:00Z">
        <w:r w:rsidR="004C0840" w:rsidDel="005E0421">
          <w:delText>,</w:delText>
        </w:r>
      </w:del>
      <w:r w:rsidR="004C0840">
        <w:t>2</w:t>
      </w:r>
      <w:del w:id="60" w:author="Stig Jørgensen" w:date="2019-01-20T21:19:00Z">
        <w:r w:rsidR="004C0840" w:rsidDel="005E0421">
          <w:delText xml:space="preserve"> og 3</w:delText>
        </w:r>
      </w:del>
      <w:r w:rsidRPr="004C01F5">
        <w:t>.</w:t>
      </w:r>
      <w:ins w:id="61" w:author="Stig Jørgensen" w:date="2019-01-20T21:25:00Z">
        <w:r w:rsidR="005E0421">
          <w:t xml:space="preserve"> Det er lige meget om du viser </w:t>
        </w:r>
        <w:proofErr w:type="spellStart"/>
        <w:r w:rsidR="005E0421">
          <w:t>app’en</w:t>
        </w:r>
        <w:proofErr w:type="spellEnd"/>
        <w:r w:rsidR="005E0421">
          <w:t xml:space="preserve"> via en emulator eller en rigtig telefon.</w:t>
        </w:r>
      </w:ins>
    </w:p>
    <w:p w:rsidR="002B0DF0" w:rsidRPr="003117BF" w:rsidRDefault="00162F81" w:rsidP="003117BF">
      <w:pPr>
        <w:jc w:val="left"/>
      </w:pPr>
      <w:r>
        <w:t>Brug</w:t>
      </w:r>
      <w:r w:rsidR="004C0840">
        <w:t xml:space="preserve"> </w:t>
      </w:r>
      <w:r>
        <w:t>datamodellen til</w:t>
      </w:r>
      <w:r w:rsidR="002B0DF0">
        <w:t xml:space="preserve"> enten</w:t>
      </w:r>
      <w:r>
        <w:t xml:space="preserve"> at</w:t>
      </w:r>
      <w:r w:rsidR="002B0DF0">
        <w:t xml:space="preserve"> lave en in-app løsning eller et simpelt </w:t>
      </w:r>
      <w:proofErr w:type="spellStart"/>
      <w:r w:rsidR="002B0DF0">
        <w:t>RestAPI</w:t>
      </w:r>
      <w:proofErr w:type="spellEnd"/>
      <w:r w:rsidR="002B0DF0">
        <w:t xml:space="preserve"> til at håndtere data</w:t>
      </w:r>
      <w:r w:rsidR="004C0840">
        <w:t>.</w:t>
      </w:r>
    </w:p>
    <w:p w:rsidR="005827E4" w:rsidRDefault="005827E4" w:rsidP="003117BF">
      <w:pPr>
        <w:jc w:val="left"/>
        <w:rPr>
          <w:b/>
        </w:rPr>
      </w:pPr>
      <w:r>
        <w:rPr>
          <w:b/>
        </w:rPr>
        <w:t>Generelt:</w:t>
      </w:r>
    </w:p>
    <w:p w:rsidR="005827E4" w:rsidRDefault="005827E4" w:rsidP="003117BF">
      <w:pPr>
        <w:jc w:val="left"/>
      </w:pPr>
      <w:r>
        <w:t>Det er ikke et krav at løsningen er klar til at blive lagt i drift, men det er vigtigt</w:t>
      </w:r>
      <w:r w:rsidR="004118E8">
        <w:t>,</w:t>
      </w:r>
      <w:r>
        <w:t xml:space="preserve"> at du har overvejet, og via koden viser, hvordan løsningen ville se ud</w:t>
      </w:r>
      <w:r w:rsidR="00162F81">
        <w:t>,</w:t>
      </w:r>
      <w:r>
        <w:t xml:space="preserve"> hvis den blev gjort produktionsklar. Dette omfatter, men er ikke begrænset til, at du viser hvordan løsningen </w:t>
      </w:r>
      <w:r w:rsidR="00162F81">
        <w:t>kan</w:t>
      </w:r>
      <w:r>
        <w:t xml:space="preserve"> autotestes og hvilket kommentarniveau</w:t>
      </w:r>
      <w:r w:rsidR="0084606A">
        <w:t>,</w:t>
      </w:r>
      <w:r>
        <w:t xml:space="preserve"> du synes er passende. </w:t>
      </w:r>
    </w:p>
    <w:p w:rsidR="0084606A" w:rsidDel="005E0421" w:rsidRDefault="005827E4" w:rsidP="003117BF">
      <w:pPr>
        <w:jc w:val="left"/>
        <w:rPr>
          <w:del w:id="62" w:author="Stig Jørgensen" w:date="2019-01-20T21:21:00Z"/>
        </w:rPr>
      </w:pPr>
      <w:r>
        <w:t xml:space="preserve">Du bestemmer selv </w:t>
      </w:r>
      <w:ins w:id="63" w:author="Stig Jørgensen" w:date="2019-01-20T21:21:00Z">
        <w:r w:rsidR="005E0421">
          <w:t xml:space="preserve">om du vil bruge yderligere </w:t>
        </w:r>
      </w:ins>
      <w:del w:id="64" w:author="Stig Jørgensen" w:date="2019-01-20T21:21:00Z">
        <w:r w:rsidDel="005E0421">
          <w:delText xml:space="preserve">hvilke </w:delText>
        </w:r>
      </w:del>
      <w:r w:rsidR="005734D6">
        <w:t>frameworks</w:t>
      </w:r>
      <w:ins w:id="65" w:author="Stig Jørgensen" w:date="2019-01-20T21:21:00Z">
        <w:r w:rsidR="005E0421">
          <w:t xml:space="preserve">. Hvis du </w:t>
        </w:r>
      </w:ins>
      <w:ins w:id="66" w:author="Stig Jørgensen" w:date="2019-01-20T21:22:00Z">
        <w:r w:rsidR="005E0421">
          <w:t>bruger sådanne</w:t>
        </w:r>
      </w:ins>
      <w:ins w:id="67" w:author="Stig Jørgensen" w:date="2019-01-20T21:36:00Z">
        <w:r w:rsidR="00A12135">
          <w:t>,</w:t>
        </w:r>
      </w:ins>
      <w:bookmarkStart w:id="68" w:name="_GoBack"/>
      <w:bookmarkEnd w:id="68"/>
      <w:ins w:id="69" w:author="Stig Jørgensen" w:date="2019-01-20T21:22:00Z">
        <w:r w:rsidR="005E0421">
          <w:t xml:space="preserve"> så overvej fordele/ulemper ved at bruge 3. parts komponenter ift. Egne komponenter.</w:t>
        </w:r>
      </w:ins>
      <w:del w:id="70" w:author="Stig Jørgensen" w:date="2019-01-20T21:21:00Z">
        <w:r w:rsidR="005734D6" w:rsidDel="005E0421">
          <w:delText xml:space="preserve"> du vil bruge</w:delText>
        </w:r>
        <w:r w:rsidR="00162F81" w:rsidDel="005E0421">
          <w:delText>,</w:delText>
        </w:r>
        <w:r w:rsidDel="005E0421">
          <w:delText xml:space="preserve"> men hvor </w:delText>
        </w:r>
        <w:r w:rsidR="00162F81" w:rsidDel="005E0421">
          <w:delText xml:space="preserve">det er </w:delText>
        </w:r>
        <w:r w:rsidR="008D0525" w:rsidDel="005E0421">
          <w:delText>relevant</w:delText>
        </w:r>
        <w:r w:rsidDel="005E0421">
          <w:delText xml:space="preserve"> vil det være ønskeligt</w:delText>
        </w:r>
        <w:r w:rsidR="00162F81" w:rsidDel="005E0421">
          <w:delText>,</w:delText>
        </w:r>
        <w:r w:rsidDel="005E0421">
          <w:delText xml:space="preserve"> hvis du udvikler løsningen </w:delText>
        </w:r>
        <w:r w:rsidRPr="00AA0607" w:rsidDel="005E0421">
          <w:rPr>
            <w:highlight w:val="yellow"/>
            <w:rPrChange w:id="71" w:author="Karsten Mandrup" w:date="2019-01-17T11:58:00Z">
              <w:rPr/>
            </w:rPrChange>
          </w:rPr>
          <w:delText xml:space="preserve">i henhold til nedenstående </w:delText>
        </w:r>
        <w:r w:rsidR="0084606A" w:rsidRPr="00AA0607" w:rsidDel="005E0421">
          <w:rPr>
            <w:highlight w:val="yellow"/>
            <w:rPrChange w:id="72" w:author="Karsten Mandrup" w:date="2019-01-17T11:58:00Z">
              <w:rPr/>
            </w:rPrChange>
          </w:rPr>
          <w:delText>retningslinjer</w:delText>
        </w:r>
        <w:r w:rsidDel="005E0421">
          <w:delText>.</w:delText>
        </w:r>
      </w:del>
      <w:ins w:id="73" w:author="Karsten Mandrup" w:date="2019-01-17T11:58:00Z">
        <w:del w:id="74" w:author="Stig Jørgensen" w:date="2019-01-20T21:21:00Z">
          <w:r w:rsidR="00AA0607" w:rsidDel="005E0421">
            <w:delText xml:space="preserve"> ?? er det bare den næste linje?</w:delText>
          </w:r>
        </w:del>
      </w:ins>
    </w:p>
    <w:p w:rsidR="005E0421" w:rsidRDefault="005E0421" w:rsidP="003117BF">
      <w:pPr>
        <w:jc w:val="left"/>
        <w:rPr>
          <w:ins w:id="75" w:author="Stig Jørgensen" w:date="2019-01-20T21:21:00Z"/>
        </w:rPr>
      </w:pPr>
    </w:p>
    <w:p w:rsidR="005827E4" w:rsidRDefault="0084606A" w:rsidP="003117BF">
      <w:pPr>
        <w:jc w:val="left"/>
      </w:pPr>
      <w:proofErr w:type="spellStart"/>
      <w:r>
        <w:t>Tænk</w:t>
      </w:r>
      <w:proofErr w:type="spellEnd"/>
      <w:r>
        <w:t xml:space="preserve"> over brugervenlig</w:t>
      </w:r>
      <w:r w:rsidR="003117BF">
        <w:t>hed</w:t>
      </w:r>
      <w:r>
        <w:t xml:space="preserve"> – mange af vore</w:t>
      </w:r>
      <w:r w:rsidR="002B0DF0">
        <w:t>s brugere er ikke stærke til IT.</w:t>
      </w:r>
    </w:p>
    <w:sectPr w:rsidR="005827E4" w:rsidSect="006B16F0">
      <w:footerReference w:type="default" r:id="rId8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D3B46" w:rsidRDefault="006D3B46" w:rsidP="00062E0A">
      <w:pPr>
        <w:spacing w:after="0" w:line="240" w:lineRule="auto"/>
      </w:pPr>
      <w:r>
        <w:separator/>
      </w:r>
    </w:p>
  </w:endnote>
  <w:endnote w:type="continuationSeparator" w:id="0">
    <w:p w:rsidR="006D3B46" w:rsidRDefault="006D3B46" w:rsidP="00062E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21512988"/>
      <w:docPartObj>
        <w:docPartGallery w:val="Page Numbers (Bottom of Page)"/>
        <w:docPartUnique/>
      </w:docPartObj>
    </w:sdtPr>
    <w:sdtEndPr/>
    <w:sdtContent>
      <w:sdt>
        <w:sdtPr>
          <w:id w:val="1459451750"/>
          <w:docPartObj>
            <w:docPartGallery w:val="Page Numbers (Top of Page)"/>
            <w:docPartUnique/>
          </w:docPartObj>
        </w:sdtPr>
        <w:sdtEndPr/>
        <w:sdtContent>
          <w:p w:rsidR="006C2440" w:rsidRDefault="006C2440">
            <w:pPr>
              <w:pStyle w:val="Sidefod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F4DD5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F4DD5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6C2440" w:rsidRDefault="006C2440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D3B46" w:rsidRDefault="006D3B46" w:rsidP="00062E0A">
      <w:pPr>
        <w:spacing w:after="0" w:line="240" w:lineRule="auto"/>
      </w:pPr>
      <w:r>
        <w:separator/>
      </w:r>
    </w:p>
  </w:footnote>
  <w:footnote w:type="continuationSeparator" w:id="0">
    <w:p w:rsidR="006D3B46" w:rsidRDefault="006D3B46" w:rsidP="00062E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040A7"/>
    <w:multiLevelType w:val="hybridMultilevel"/>
    <w:tmpl w:val="7AF8121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2A4598"/>
    <w:multiLevelType w:val="multilevel"/>
    <w:tmpl w:val="04060025"/>
    <w:lvl w:ilvl="0">
      <w:start w:val="1"/>
      <w:numFmt w:val="decimal"/>
      <w:pStyle w:val="Overskrift1"/>
      <w:lvlText w:val="%1"/>
      <w:lvlJc w:val="left"/>
      <w:pPr>
        <w:ind w:left="432" w:hanging="432"/>
      </w:pPr>
    </w:lvl>
    <w:lvl w:ilvl="1">
      <w:start w:val="1"/>
      <w:numFmt w:val="decimal"/>
      <w:pStyle w:val="Overskrift2"/>
      <w:lvlText w:val="%1.%2"/>
      <w:lvlJc w:val="left"/>
      <w:pPr>
        <w:ind w:left="576" w:hanging="576"/>
      </w:pPr>
    </w:lvl>
    <w:lvl w:ilvl="2">
      <w:start w:val="1"/>
      <w:numFmt w:val="decimal"/>
      <w:pStyle w:val="Overskrift3"/>
      <w:lvlText w:val="%1.%2.%3"/>
      <w:lvlJc w:val="left"/>
      <w:pPr>
        <w:ind w:left="720" w:hanging="720"/>
      </w:pPr>
    </w:lvl>
    <w:lvl w:ilvl="3">
      <w:start w:val="1"/>
      <w:numFmt w:val="decimal"/>
      <w:pStyle w:val="Overskrift4"/>
      <w:lvlText w:val="%1.%2.%3.%4"/>
      <w:lvlJc w:val="left"/>
      <w:pPr>
        <w:ind w:left="864" w:hanging="864"/>
      </w:pPr>
    </w:lvl>
    <w:lvl w:ilvl="4">
      <w:start w:val="1"/>
      <w:numFmt w:val="decimal"/>
      <w:pStyle w:val="Overskrift5"/>
      <w:lvlText w:val="%1.%2.%3.%4.%5"/>
      <w:lvlJc w:val="left"/>
      <w:pPr>
        <w:ind w:left="1008" w:hanging="1008"/>
      </w:pPr>
    </w:lvl>
    <w:lvl w:ilvl="5">
      <w:start w:val="1"/>
      <w:numFmt w:val="decimal"/>
      <w:pStyle w:val="Oversk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Oversk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Oversk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B744CAB"/>
    <w:multiLevelType w:val="hybridMultilevel"/>
    <w:tmpl w:val="4A50611C"/>
    <w:lvl w:ilvl="0" w:tplc="71C63966">
      <w:start w:val="2015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C54468"/>
    <w:multiLevelType w:val="hybridMultilevel"/>
    <w:tmpl w:val="228CD71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30220B"/>
    <w:multiLevelType w:val="multilevel"/>
    <w:tmpl w:val="53E29D0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7B72D7"/>
    <w:multiLevelType w:val="hybridMultilevel"/>
    <w:tmpl w:val="D6424548"/>
    <w:lvl w:ilvl="0" w:tplc="D60C24F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257180"/>
    <w:multiLevelType w:val="hybridMultilevel"/>
    <w:tmpl w:val="8A426594"/>
    <w:lvl w:ilvl="0" w:tplc="5A5019FC">
      <w:numFmt w:val="bullet"/>
      <w:lvlText w:val=""/>
      <w:lvlJc w:val="left"/>
      <w:pPr>
        <w:ind w:left="360" w:hanging="360"/>
      </w:pPr>
      <w:rPr>
        <w:rFonts w:ascii="Symbol" w:eastAsia="Calibri" w:hAnsi="Symbol" w:cs="Times New Roman" w:hint="default"/>
        <w:lang w:val="en-US"/>
      </w:rPr>
    </w:lvl>
    <w:lvl w:ilvl="1" w:tplc="040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1C8048B"/>
    <w:multiLevelType w:val="hybridMultilevel"/>
    <w:tmpl w:val="E59ADEAC"/>
    <w:lvl w:ilvl="0" w:tplc="040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1F66FA9"/>
    <w:multiLevelType w:val="hybridMultilevel"/>
    <w:tmpl w:val="F612C7A4"/>
    <w:lvl w:ilvl="0" w:tplc="D60C24F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F9702F"/>
    <w:multiLevelType w:val="hybridMultilevel"/>
    <w:tmpl w:val="78AA7492"/>
    <w:lvl w:ilvl="0" w:tplc="D60C24F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4"/>
  </w:num>
  <w:num w:numId="5">
    <w:abstractNumId w:val="1"/>
  </w:num>
  <w:num w:numId="6">
    <w:abstractNumId w:val="8"/>
  </w:num>
  <w:num w:numId="7">
    <w:abstractNumId w:val="5"/>
  </w:num>
  <w:num w:numId="8">
    <w:abstractNumId w:val="0"/>
  </w:num>
  <w:num w:numId="9">
    <w:abstractNumId w:val="2"/>
  </w:num>
  <w:num w:numId="10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Stig Jørgensen">
    <w15:presenceInfo w15:providerId="Windows Live" w15:userId="2faa2824582ff1ea"/>
  </w15:person>
  <w15:person w15:author="Karsten Mandrup">
    <w15:presenceInfo w15:providerId="AD" w15:userId="S-1-5-21-3180244829-3668074489-2831322324-100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07B58"/>
    <w:rsid w:val="00062E0A"/>
    <w:rsid w:val="000705B8"/>
    <w:rsid w:val="000943BD"/>
    <w:rsid w:val="000C4788"/>
    <w:rsid w:val="000C70DC"/>
    <w:rsid w:val="000F635C"/>
    <w:rsid w:val="00104A90"/>
    <w:rsid w:val="001566AD"/>
    <w:rsid w:val="00162F81"/>
    <w:rsid w:val="00196803"/>
    <w:rsid w:val="001B4DF1"/>
    <w:rsid w:val="001B5FCD"/>
    <w:rsid w:val="001F0280"/>
    <w:rsid w:val="001F7636"/>
    <w:rsid w:val="002003A5"/>
    <w:rsid w:val="00275458"/>
    <w:rsid w:val="00275C77"/>
    <w:rsid w:val="002B0DF0"/>
    <w:rsid w:val="002C6384"/>
    <w:rsid w:val="002F5C77"/>
    <w:rsid w:val="003117BF"/>
    <w:rsid w:val="0032210D"/>
    <w:rsid w:val="003276FB"/>
    <w:rsid w:val="00361A38"/>
    <w:rsid w:val="003D0346"/>
    <w:rsid w:val="003E6CB1"/>
    <w:rsid w:val="003F4E92"/>
    <w:rsid w:val="0040166D"/>
    <w:rsid w:val="004118E8"/>
    <w:rsid w:val="004A0558"/>
    <w:rsid w:val="004B0D95"/>
    <w:rsid w:val="004C0840"/>
    <w:rsid w:val="004C293A"/>
    <w:rsid w:val="004F4DD5"/>
    <w:rsid w:val="00505826"/>
    <w:rsid w:val="00521DF5"/>
    <w:rsid w:val="00523084"/>
    <w:rsid w:val="005563BE"/>
    <w:rsid w:val="00557A63"/>
    <w:rsid w:val="005734D6"/>
    <w:rsid w:val="005827E4"/>
    <w:rsid w:val="005B5444"/>
    <w:rsid w:val="005E0421"/>
    <w:rsid w:val="005F730B"/>
    <w:rsid w:val="00656DB2"/>
    <w:rsid w:val="0068265E"/>
    <w:rsid w:val="00696522"/>
    <w:rsid w:val="006B16F0"/>
    <w:rsid w:val="006C2440"/>
    <w:rsid w:val="006D3B46"/>
    <w:rsid w:val="0071776C"/>
    <w:rsid w:val="0073569A"/>
    <w:rsid w:val="00801F90"/>
    <w:rsid w:val="00810B7A"/>
    <w:rsid w:val="00825D3F"/>
    <w:rsid w:val="008360BA"/>
    <w:rsid w:val="0084606A"/>
    <w:rsid w:val="008D0525"/>
    <w:rsid w:val="008E62D9"/>
    <w:rsid w:val="008F1DD2"/>
    <w:rsid w:val="00942254"/>
    <w:rsid w:val="009773CF"/>
    <w:rsid w:val="009C4D6A"/>
    <w:rsid w:val="009D0CBA"/>
    <w:rsid w:val="009F05F8"/>
    <w:rsid w:val="009F74D8"/>
    <w:rsid w:val="00A12135"/>
    <w:rsid w:val="00A3205C"/>
    <w:rsid w:val="00A4394E"/>
    <w:rsid w:val="00A61B51"/>
    <w:rsid w:val="00A622E7"/>
    <w:rsid w:val="00AA0607"/>
    <w:rsid w:val="00AF14F0"/>
    <w:rsid w:val="00B07B58"/>
    <w:rsid w:val="00B25F2F"/>
    <w:rsid w:val="00B72F43"/>
    <w:rsid w:val="00BA0167"/>
    <w:rsid w:val="00BD71CE"/>
    <w:rsid w:val="00BE5257"/>
    <w:rsid w:val="00C278E7"/>
    <w:rsid w:val="00C92191"/>
    <w:rsid w:val="00CA713E"/>
    <w:rsid w:val="00CD3B87"/>
    <w:rsid w:val="00CE57F8"/>
    <w:rsid w:val="00CF6BE7"/>
    <w:rsid w:val="00D2460E"/>
    <w:rsid w:val="00D30373"/>
    <w:rsid w:val="00D41280"/>
    <w:rsid w:val="00D817BC"/>
    <w:rsid w:val="00D927B1"/>
    <w:rsid w:val="00DA40B2"/>
    <w:rsid w:val="00DA5711"/>
    <w:rsid w:val="00DD659C"/>
    <w:rsid w:val="00DD7D1D"/>
    <w:rsid w:val="00DF318A"/>
    <w:rsid w:val="00E13E79"/>
    <w:rsid w:val="00E2130E"/>
    <w:rsid w:val="00E457B1"/>
    <w:rsid w:val="00E96DBF"/>
    <w:rsid w:val="00EB1806"/>
    <w:rsid w:val="00EB554E"/>
    <w:rsid w:val="00EC5DB6"/>
    <w:rsid w:val="00F74C14"/>
    <w:rsid w:val="00FA6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61D5CB"/>
  <w15:docId w15:val="{8DE5A7A5-C31B-4F7D-9971-46FB0C262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da-DK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21DF5"/>
  </w:style>
  <w:style w:type="paragraph" w:styleId="Overskrift1">
    <w:name w:val="heading 1"/>
    <w:basedOn w:val="Normal"/>
    <w:next w:val="Normal"/>
    <w:link w:val="Overskrift1Tegn"/>
    <w:uiPriority w:val="9"/>
    <w:qFormat/>
    <w:rsid w:val="00521DF5"/>
    <w:pPr>
      <w:numPr>
        <w:numId w:val="5"/>
      </w:num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521DF5"/>
    <w:pPr>
      <w:numPr>
        <w:ilvl w:val="1"/>
        <w:numId w:val="5"/>
      </w:num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521DF5"/>
    <w:pPr>
      <w:numPr>
        <w:ilvl w:val="2"/>
        <w:numId w:val="5"/>
      </w:num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521DF5"/>
    <w:pPr>
      <w:numPr>
        <w:ilvl w:val="3"/>
        <w:numId w:val="5"/>
      </w:num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521DF5"/>
    <w:pPr>
      <w:numPr>
        <w:ilvl w:val="4"/>
        <w:numId w:val="5"/>
      </w:num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521DF5"/>
    <w:pPr>
      <w:numPr>
        <w:ilvl w:val="5"/>
        <w:numId w:val="5"/>
      </w:num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521DF5"/>
    <w:pPr>
      <w:numPr>
        <w:ilvl w:val="6"/>
        <w:numId w:val="5"/>
      </w:num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521DF5"/>
    <w:pPr>
      <w:numPr>
        <w:ilvl w:val="7"/>
        <w:numId w:val="5"/>
      </w:num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521DF5"/>
    <w:pPr>
      <w:numPr>
        <w:ilvl w:val="8"/>
        <w:numId w:val="5"/>
      </w:num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B07B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B07B58"/>
    <w:rPr>
      <w:rFonts w:ascii="Tahoma" w:hAnsi="Tahoma" w:cs="Tahoma"/>
      <w:sz w:val="16"/>
      <w:szCs w:val="16"/>
    </w:rPr>
  </w:style>
  <w:style w:type="paragraph" w:styleId="Listeafsnit">
    <w:name w:val="List Paragraph"/>
    <w:basedOn w:val="Normal"/>
    <w:uiPriority w:val="34"/>
    <w:qFormat/>
    <w:rsid w:val="00521DF5"/>
    <w:pPr>
      <w:ind w:left="720"/>
      <w:contextualSpacing/>
    </w:pPr>
  </w:style>
  <w:style w:type="character" w:customStyle="1" w:styleId="Overskrift1Tegn">
    <w:name w:val="Overskrift 1 Tegn"/>
    <w:basedOn w:val="Standardskrifttypeiafsnit"/>
    <w:link w:val="Overskrift1"/>
    <w:uiPriority w:val="9"/>
    <w:rsid w:val="00521DF5"/>
    <w:rPr>
      <w:smallCaps/>
      <w:spacing w:val="5"/>
      <w:sz w:val="32"/>
      <w:szCs w:val="32"/>
    </w:rPr>
  </w:style>
  <w:style w:type="paragraph" w:styleId="Sidehoved">
    <w:name w:val="header"/>
    <w:basedOn w:val="Normal"/>
    <w:link w:val="SidehovedTegn"/>
    <w:uiPriority w:val="99"/>
    <w:unhideWhenUsed/>
    <w:rsid w:val="00062E0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062E0A"/>
  </w:style>
  <w:style w:type="paragraph" w:styleId="Sidefod">
    <w:name w:val="footer"/>
    <w:basedOn w:val="Normal"/>
    <w:link w:val="SidefodTegn"/>
    <w:uiPriority w:val="99"/>
    <w:unhideWhenUsed/>
    <w:rsid w:val="00062E0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062E0A"/>
  </w:style>
  <w:style w:type="character" w:customStyle="1" w:styleId="Overskrift2Tegn">
    <w:name w:val="Overskrift 2 Tegn"/>
    <w:basedOn w:val="Standardskrifttypeiafsnit"/>
    <w:link w:val="Overskrift2"/>
    <w:uiPriority w:val="9"/>
    <w:rsid w:val="00521DF5"/>
    <w:rPr>
      <w:smallCaps/>
      <w:spacing w:val="5"/>
      <w:sz w:val="28"/>
      <w:szCs w:val="28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521DF5"/>
    <w:rPr>
      <w:smallCaps/>
      <w:spacing w:val="5"/>
      <w:sz w:val="24"/>
      <w:szCs w:val="24"/>
    </w:rPr>
  </w:style>
  <w:style w:type="paragraph" w:styleId="Billedtekst">
    <w:name w:val="caption"/>
    <w:basedOn w:val="Normal"/>
    <w:next w:val="Normal"/>
    <w:uiPriority w:val="35"/>
    <w:unhideWhenUsed/>
    <w:qFormat/>
    <w:rsid w:val="00521DF5"/>
    <w:rPr>
      <w:b/>
      <w:bCs/>
      <w:caps/>
      <w:sz w:val="16"/>
      <w:szCs w:val="18"/>
    </w:rPr>
  </w:style>
  <w:style w:type="paragraph" w:styleId="NormalWeb">
    <w:name w:val="Normal (Web)"/>
    <w:basedOn w:val="Normal"/>
    <w:uiPriority w:val="99"/>
    <w:unhideWhenUsed/>
    <w:rsid w:val="00062E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table" w:styleId="Tabel-Gitter">
    <w:name w:val="Table Grid"/>
    <w:basedOn w:val="Tabel-Normal"/>
    <w:uiPriority w:val="59"/>
    <w:rsid w:val="002C63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Standardskrifttypeiafsnit"/>
    <w:uiPriority w:val="99"/>
    <w:unhideWhenUsed/>
    <w:rsid w:val="000F635C"/>
    <w:rPr>
      <w:color w:val="0000FF" w:themeColor="hyperlink"/>
      <w:u w:val="single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521DF5"/>
    <w:rPr>
      <w:smallCaps/>
      <w:spacing w:val="10"/>
      <w:sz w:val="22"/>
      <w:szCs w:val="22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521DF5"/>
    <w:rPr>
      <w:smallCaps/>
      <w:color w:val="943634" w:themeColor="accent2" w:themeShade="BF"/>
      <w:spacing w:val="10"/>
      <w:sz w:val="22"/>
      <w:szCs w:val="26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521DF5"/>
    <w:rPr>
      <w:smallCaps/>
      <w:color w:val="C0504D" w:themeColor="accent2"/>
      <w:spacing w:val="5"/>
      <w:sz w:val="22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521DF5"/>
    <w:rPr>
      <w:b/>
      <w:smallCaps/>
      <w:color w:val="C0504D" w:themeColor="accent2"/>
      <w:spacing w:val="10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521DF5"/>
    <w:rPr>
      <w:b/>
      <w:i/>
      <w:smallCaps/>
      <w:color w:val="943634" w:themeColor="accent2" w:themeShade="BF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521DF5"/>
    <w:rPr>
      <w:b/>
      <w:i/>
      <w:smallCaps/>
      <w:color w:val="622423" w:themeColor="accent2" w:themeShade="7F"/>
    </w:rPr>
  </w:style>
  <w:style w:type="paragraph" w:styleId="Titel">
    <w:name w:val="Title"/>
    <w:basedOn w:val="Normal"/>
    <w:next w:val="Normal"/>
    <w:link w:val="TitelTegn"/>
    <w:uiPriority w:val="10"/>
    <w:qFormat/>
    <w:rsid w:val="00521DF5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elTegn">
    <w:name w:val="Titel Tegn"/>
    <w:basedOn w:val="Standardskrifttypeiafsnit"/>
    <w:link w:val="Titel"/>
    <w:uiPriority w:val="10"/>
    <w:rsid w:val="00521DF5"/>
    <w:rPr>
      <w:smallCaps/>
      <w:sz w:val="48"/>
      <w:szCs w:val="48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521DF5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521DF5"/>
    <w:rPr>
      <w:rFonts w:asciiTheme="majorHAnsi" w:eastAsiaTheme="majorEastAsia" w:hAnsiTheme="majorHAnsi" w:cstheme="majorBidi"/>
      <w:szCs w:val="22"/>
    </w:rPr>
  </w:style>
  <w:style w:type="character" w:styleId="Strk">
    <w:name w:val="Strong"/>
    <w:uiPriority w:val="22"/>
    <w:qFormat/>
    <w:rsid w:val="00521DF5"/>
    <w:rPr>
      <w:b/>
      <w:color w:val="C0504D" w:themeColor="accent2"/>
    </w:rPr>
  </w:style>
  <w:style w:type="character" w:styleId="Fremhv">
    <w:name w:val="Emphasis"/>
    <w:uiPriority w:val="20"/>
    <w:qFormat/>
    <w:rsid w:val="00521DF5"/>
    <w:rPr>
      <w:b/>
      <w:i/>
      <w:spacing w:val="10"/>
    </w:rPr>
  </w:style>
  <w:style w:type="paragraph" w:styleId="Ingenafstand">
    <w:name w:val="No Spacing"/>
    <w:basedOn w:val="Normal"/>
    <w:link w:val="IngenafstandTegn"/>
    <w:uiPriority w:val="1"/>
    <w:qFormat/>
    <w:rsid w:val="00521DF5"/>
    <w:pPr>
      <w:spacing w:after="0" w:line="240" w:lineRule="auto"/>
    </w:pPr>
  </w:style>
  <w:style w:type="character" w:customStyle="1" w:styleId="IngenafstandTegn">
    <w:name w:val="Ingen afstand Tegn"/>
    <w:basedOn w:val="Standardskrifttypeiafsnit"/>
    <w:link w:val="Ingenafstand"/>
    <w:uiPriority w:val="1"/>
    <w:rsid w:val="00521DF5"/>
  </w:style>
  <w:style w:type="paragraph" w:styleId="Citat">
    <w:name w:val="Quote"/>
    <w:basedOn w:val="Normal"/>
    <w:next w:val="Normal"/>
    <w:link w:val="CitatTegn"/>
    <w:uiPriority w:val="29"/>
    <w:qFormat/>
    <w:rsid w:val="00521DF5"/>
    <w:rPr>
      <w:i/>
    </w:rPr>
  </w:style>
  <w:style w:type="character" w:customStyle="1" w:styleId="CitatTegn">
    <w:name w:val="Citat Tegn"/>
    <w:basedOn w:val="Standardskrifttypeiafsnit"/>
    <w:link w:val="Citat"/>
    <w:uiPriority w:val="29"/>
    <w:rsid w:val="00521DF5"/>
    <w:rPr>
      <w:i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521DF5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521DF5"/>
    <w:rPr>
      <w:b/>
      <w:i/>
      <w:color w:val="FFFFFF" w:themeColor="background1"/>
      <w:shd w:val="clear" w:color="auto" w:fill="C0504D" w:themeFill="accent2"/>
    </w:rPr>
  </w:style>
  <w:style w:type="character" w:styleId="Svagfremhvning">
    <w:name w:val="Subtle Emphasis"/>
    <w:uiPriority w:val="19"/>
    <w:qFormat/>
    <w:rsid w:val="00521DF5"/>
    <w:rPr>
      <w:i/>
    </w:rPr>
  </w:style>
  <w:style w:type="character" w:styleId="Kraftigfremhvning">
    <w:name w:val="Intense Emphasis"/>
    <w:uiPriority w:val="21"/>
    <w:qFormat/>
    <w:rsid w:val="00521DF5"/>
    <w:rPr>
      <w:b/>
      <w:i/>
      <w:color w:val="C0504D" w:themeColor="accent2"/>
      <w:spacing w:val="10"/>
    </w:rPr>
  </w:style>
  <w:style w:type="character" w:styleId="Svaghenvisning">
    <w:name w:val="Subtle Reference"/>
    <w:uiPriority w:val="31"/>
    <w:qFormat/>
    <w:rsid w:val="00521DF5"/>
    <w:rPr>
      <w:b/>
    </w:rPr>
  </w:style>
  <w:style w:type="character" w:styleId="Kraftighenvisning">
    <w:name w:val="Intense Reference"/>
    <w:uiPriority w:val="32"/>
    <w:qFormat/>
    <w:rsid w:val="00521DF5"/>
    <w:rPr>
      <w:b/>
      <w:bCs/>
      <w:smallCaps/>
      <w:spacing w:val="5"/>
      <w:sz w:val="22"/>
      <w:szCs w:val="22"/>
      <w:u w:val="single"/>
    </w:rPr>
  </w:style>
  <w:style w:type="character" w:styleId="Bogenstitel">
    <w:name w:val="Book Title"/>
    <w:uiPriority w:val="33"/>
    <w:qFormat/>
    <w:rsid w:val="00521DF5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Overskrift">
    <w:name w:val="TOC Heading"/>
    <w:basedOn w:val="Overskrift1"/>
    <w:next w:val="Normal"/>
    <w:uiPriority w:val="39"/>
    <w:semiHidden/>
    <w:unhideWhenUsed/>
    <w:qFormat/>
    <w:rsid w:val="00521DF5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828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7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2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8BE116-C533-4444-9217-F3085E410F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336</Words>
  <Characters>2056</Characters>
  <Application>Microsoft Office Word</Application>
  <DocSecurity>0</DocSecurity>
  <Lines>17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NEAS</Company>
  <LinksUpToDate>false</LinksUpToDate>
  <CharactersWithSpaces>2388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Jesper Bødker Christensen</dc:creator>
  <cp:lastModifiedBy>Stig Jørgensen</cp:lastModifiedBy>
  <cp:revision>2</cp:revision>
  <cp:lastPrinted>2015-03-10T09:12:00Z</cp:lastPrinted>
  <dcterms:created xsi:type="dcterms:W3CDTF">2019-01-20T20:36:00Z</dcterms:created>
  <dcterms:modified xsi:type="dcterms:W3CDTF">2019-01-20T20:36:00Z</dcterms:modified>
</cp:coreProperties>
</file>